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28A" w:rsidRDefault="002D428A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3599815" cy="81031080"/>
                <wp:effectExtent l="0" t="0" r="635" b="7620"/>
                <wp:wrapNone/>
                <wp:docPr id="7" name="직사각형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07E263-D762-4667-8670-965E03727C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9815" cy="81031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B301" id="직사각형 6" o:spid="_x0000_s1026" style="position:absolute;left:0;text-align:left;margin-left:-18pt;margin-top:-9pt;width:283.45pt;height:63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68580</wp:posOffset>
                </wp:positionV>
                <wp:extent cx="3695700" cy="688975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71C3DF-EC19-47CD-A838-2282A9B990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688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갑신정변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甲申政變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60"/>
                                <w:szCs w:val="60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90.4pt;margin-top:5.4pt;width:291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60"/>
                          <w:szCs w:val="60"/>
                        </w:rPr>
                        <w:t>갑신정변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60"/>
                          <w:szCs w:val="6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60"/>
                          <w:szCs w:val="60"/>
                        </w:rPr>
                        <w:t>甲申政變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60"/>
                          <w:szCs w:val="6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1036320</wp:posOffset>
                </wp:positionV>
                <wp:extent cx="1455420" cy="492760"/>
                <wp:effectExtent l="0" t="0" r="0" b="0"/>
                <wp:wrapNone/>
                <wp:docPr id="5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542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40"/>
                                <w:szCs w:val="40"/>
                              </w:rPr>
                              <w:t>요약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1pt;margin-top:81.6pt;width:114.6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/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서울남산체 M" w:eastAsia="서울남산체 M" w:hAnsi="서울남산체 M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40"/>
                          <w:szCs w:val="40"/>
                        </w:rPr>
                        <w:t>요약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14020800</wp:posOffset>
                </wp:positionV>
                <wp:extent cx="2819400" cy="492760"/>
                <wp:effectExtent l="0" t="0" r="0" b="0"/>
                <wp:wrapNone/>
                <wp:docPr id="13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2.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개요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1pt;margin-top:1104pt;width:222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2.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개요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20375880</wp:posOffset>
                </wp:positionV>
                <wp:extent cx="3802380" cy="492760"/>
                <wp:effectExtent l="0" t="0" r="0" b="0"/>
                <wp:wrapNone/>
                <wp:docPr id="16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4.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정변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이전의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상황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1pt;margin-top:1604.4pt;width:299.4pt;height:3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4.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정변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이전의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상황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20810220</wp:posOffset>
                </wp:positionV>
                <wp:extent cx="11529060" cy="6705600"/>
                <wp:effectExtent l="0" t="0" r="0" b="0"/>
                <wp:wrapNone/>
                <wp:docPr id="17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9060" cy="670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그러던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발생한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1882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임오군란은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명성황후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수구당과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개화파에게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위기이자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새로운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기회였다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임오군란으로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사신들은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지원을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요청했다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조공국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영향력을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확대하기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군을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움직였고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도움으로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세력을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회복한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세력은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눈치를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됐다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위안스카이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군사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마젠창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재정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고문을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파견하고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영약삼단으로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독자적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외교를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금하고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조청상민수륙무역장정의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체결로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상인의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국내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무역이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가능하게끔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영향력을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강화해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갔다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그들이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영국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서구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열강에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그대로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기존의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책봉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조공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관계를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넘어선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근대식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종주국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종속국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관계를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만들려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전쟁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영토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할양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기울었고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식으로는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미래는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없다는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개화파들을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아꼈는데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매제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왕의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총애를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믿고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서구식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정책들을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밀어붙이려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그래서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척족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중심의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수구당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및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갈등을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겪고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개화당이면서도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척족이기도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집에서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세력이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회담을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가졌다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화폐를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찍자고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주장했다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대원군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당백전으로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인플레이션이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일어났었고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외채가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많은데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가치가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떨어지면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헬조선이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거라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주장했다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마침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차관을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제공하겠다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약속해왔으니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차관으로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근대화에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충당하자는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의견을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양쪽을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제지시키고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수구파는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위기감을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느꼈다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힐난하는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공사관에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비자금을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만들려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흘렸다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차관을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취소했다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모르고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빈손으로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돌아왔다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자기들이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공작을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했으면서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차관에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실패했다며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개화당을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몰아갔다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모든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공직에서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사퇴하고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현재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정독도서관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자리의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자택에서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칩거에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들어갔다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아울러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수구파들은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개화당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박영효가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저택을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팔아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마련한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병조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산하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훈련원을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뺏고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해방영이라는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방위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사령부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개념의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조직을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창설한다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임오군란의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원흉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(?)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민겸호의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민영환의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주도였다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청나라가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마침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베트남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문제로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프랑스와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전쟁을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치렀다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한반도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3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천명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절반이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동남아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전선에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투입된다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다케조에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신이치로에게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도와주겠다는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확답을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받고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거사를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서두른다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1pt;margin-top:1638.6pt;width:907.8pt;height:5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" filled="f" stroked="f">
                <v:textbox>
                  <w:txbxContent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그러던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발생한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1882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임오군란은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명성황후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수구당과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개화파에게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위기이자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새로운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기회였다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임오군란으로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사신들은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지원을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요청했다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조공국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영향력을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확대하기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군을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움직였고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도움으로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세력을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회복한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세력은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눈치를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됐다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위안스카이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군사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마젠창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재정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고문을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파견하고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영약삼단으로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독자적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외교를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금하고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조청상민수륙무역장정의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체결로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상인의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국내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무역이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가능하게끔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영향력을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강화해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갔다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즉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그들이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영국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서구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열강에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그대로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기존의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책봉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-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조공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관계를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넘어선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근대식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종주국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-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종속국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관계를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만들려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전쟁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영토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할양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기울었고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식으로는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미래는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없다는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개화파들을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아꼈는데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매제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왕의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총애를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믿고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서구식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정책들을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밀어붙이려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그래서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척족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중심의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수구당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및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갈등을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겪고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개화당이면서도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척족이기도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집에서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세력이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회담을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가졌다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화폐를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찍자고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주장했다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대원군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당백전으로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인플레이션이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일어났었고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외채가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많은데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가치가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떨어지면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헬조선이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거라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주장했다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마침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차관을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제공하겠다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약속해왔으니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차관으로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근대화에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충당하자는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의견을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양쪽을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제지시키고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수구파는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위기감을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느꼈다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힐난하는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공사관에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비자금을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만들려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흘렸다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차관을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취소했다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모르고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빈손으로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돌아왔다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자기들이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공작을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했으면서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차관에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실패했다며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개화당을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몰아갔다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모든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공직에서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사퇴하고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현재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정독도서관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자리의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자택에서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칩거에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들어갔다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아울러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수구파들은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개화당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박영효가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저택을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팔아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마련한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병조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산하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훈련원을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뺏고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해방영이라는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방위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사령부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개념의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조직을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창설한다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임오군란의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원흉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(?)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민겸호의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민영환의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주도였다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청나라가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마침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베트남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문제로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프랑스와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전쟁을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치렀다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한반도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3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천명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절반이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동남아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전선에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투입된다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다케조에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신이치로에게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도와주겠다는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확답을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받고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거사를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서두른다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45613320</wp:posOffset>
                </wp:positionV>
                <wp:extent cx="3802380" cy="492760"/>
                <wp:effectExtent l="0" t="0" r="0" b="0"/>
                <wp:wrapNone/>
                <wp:docPr id="23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7.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삼일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천하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1pt;margin-top:3591.6pt;width:299.4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7.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삼일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천하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48486060</wp:posOffset>
                </wp:positionV>
                <wp:extent cx="1120140" cy="492760"/>
                <wp:effectExtent l="0" t="0" r="0" b="0"/>
                <wp:wrapNone/>
                <wp:docPr id="26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014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8.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결과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1pt;margin-top:3817.8pt;width:88.2pt;height:3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8.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결과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48935640</wp:posOffset>
                </wp:positionV>
                <wp:extent cx="11498580" cy="9098280"/>
                <wp:effectExtent l="0" t="0" r="0" b="0"/>
                <wp:wrapNone/>
                <wp:docPr id="28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8580" cy="9098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의지는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그렇다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쳐도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본질적으로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왕조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국가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반역이었다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그리고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주도했다는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점에서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곧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반역으로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받아들여지게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의욕적으로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추진하던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드라이브는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대부분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정지되고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대대적인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개혁은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1894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갑오개혁에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가서야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그것도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불완전한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형태로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이루어질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있었으며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이끌어가야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엘리트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관료들이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떠나야만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했으니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그야말로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시계를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10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뒤로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돌린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최악의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병크였다고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심지어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윤치호는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당시의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분위기에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"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서울에서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개화라는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입에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올리는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"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고까지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표현했다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개화라고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듣는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중에서도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그다지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반발하는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이들이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없었는데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터지고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나니까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사람은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죄다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외세를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끌어들여서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반역하는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사람들이다라는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말이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돌았다고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때문에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이미지가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개판이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되었다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는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얘기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참고로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윤치호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본인의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평가는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굉장히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부정적이다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tbl>
                            <w:tblPr>
                              <w:tblStyle w:val="4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08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08" w:type="dxa"/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아아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김옥균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무리의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경망스러운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행동은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위로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나라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실패하게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아래로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민심을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흔들리게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했으며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공적으로는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개화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등의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완전히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탕패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蕩敗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시켰고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사적으로는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자기네들의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가족을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몽땅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망하게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만들었다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생각을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잘못해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모든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실패했으니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얼마나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어리석고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얼마나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도리에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어긋나는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짓이냐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!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spacing w:beforeLines="100" w:before="24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말을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윤치호는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친일파라는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점에서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나라가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망하자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강대국에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빌붙어먹는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놈이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나라를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개화시키려는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사람들을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싸잡아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욕하는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똥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묻은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묻은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욕하는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꼴밖에는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안된다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옆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후쿠자와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유키치는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아무것도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모르는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가족들까지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몰살하고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홍종우에게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암살된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시체를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사지절단하여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조선팔도에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전시하고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양화도에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목을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효수하자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크게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경악하며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나라는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야만국가라며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엄청난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분노를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표출했다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오늘날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기준에서는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저런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효수방식이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멕시코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카르텔과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바가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없다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! 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정변을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통한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전체적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꾀한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말고도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전반적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추구한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온건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통리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기무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아문을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중심으로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추진하기는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김홍집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필두로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갑오개혁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10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동안에도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설치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육영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근대적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교육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기관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광혜원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(1885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제중원으로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한성주보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발간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일련의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근대적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추진했다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사건은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사상사에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커다란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영향을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주는데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도검과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폭약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무기를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조달해서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세력를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지원하며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내란를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선동하던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후쿠자와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유키치는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청프전쟁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상황에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따라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자유당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민병대로의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프랑스식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추가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지원이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히로부미의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거부에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무산되고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말았어도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뒤처리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과정의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연좌제같은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전근대성에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충격을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받고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본격적으로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흑화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탈아론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본격적인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제국주의적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펼치기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시작한다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덧붙여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천연두의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퇴치도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늦춰지게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되었는데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국내에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최초로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종두법을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들여온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지석영의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종두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학교는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성난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군중에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불타버렸고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도피해야만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1pt;margin-top:3853.2pt;width:905.4pt;height:71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" filled="f" stroked="f">
                <v:textbox>
                  <w:txbxContent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의지는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그렇다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쳐도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본질적으로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왕조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국가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반역이었다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그리고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주도했다는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점에서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곧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반역으로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받아들여지게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의욕적으로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추진하던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드라이브는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대부분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정지되고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대대적인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개혁은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1894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갑오개혁에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가서야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그것도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불완전한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형태로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이루어질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있었으며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이끌어가야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엘리트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관료들이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떠나야만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했으니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그야말로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시계를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10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뒤로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돌린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최악의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병크였다고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심지어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윤치호는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당시의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분위기에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"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서울에서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개화라는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입에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올리는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"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고까지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표현했다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개화라고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듣는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중에서도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그다지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반발하는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이들이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없었는데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터지고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나니까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사람은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죄다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외세를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끌어들여서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반역하는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사람들이다라는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말이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돌았다고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즉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때문에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이미지가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개판이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되었다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는</w:t>
                      </w:r>
                      <w:proofErr w:type="gramEnd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얘기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참고로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윤치호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본인의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평가는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굉장히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부정적이다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tbl>
                      <w:tblPr>
                        <w:tblStyle w:val="4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808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08" w:type="dxa"/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아아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무리의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경망스러운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행동은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위로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나라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실패하게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아래로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민심을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흔들리게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했으며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공적으로는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개화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등의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완전히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탕패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蕩敗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시켰고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사적으로는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자기네들의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가족을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몽땅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망하게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만들었다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생각을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잘못해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모든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실패했으니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얼마나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어리석고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얼마나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도리에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어긋나는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짓이냐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!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spacing w:beforeLines="100" w:before="24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말을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윤치호는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친일파라는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점에서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나라가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망하자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강대국에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빌붙어먹는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놈이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나라를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개화시키려는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사람들을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싸잡아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욕하는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똥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묻은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묻은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욕하는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꼴밖에는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안된다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옆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후쿠자와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유키치는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아무것도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모르는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가족들까지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몰살하고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홍종우에게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암살된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시체를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사지절단하여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조선팔도에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전시하고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양화도에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목을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효수하자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크게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경악하며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나라는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야만국가라며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엄청난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분노를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표출했다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실제로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오늘날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기준에서는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저런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효수방식이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멕시코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카르텔과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바가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없다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! 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정변을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통한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전체적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꾀한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말고도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전반적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추구한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온건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통리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기무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아문을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중심으로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추진하기는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김홍집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필두로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갑오개혁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10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동안에도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설치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육영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근대적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교육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기관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광혜원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(1885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제중원으로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한성주보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발간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일련의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근대적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추진했다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사건은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사상사에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커다란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영향을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주는데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도검과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폭약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무기를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조달해서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세력를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지원하며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내란를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선동하던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후쿠자와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유키치는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청프전쟁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상황에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따라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자유당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민병대로의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프랑스식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추가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지원이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히로부미의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거부에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무산되고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말았어도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뒤처리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과정의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연좌제같은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전근대성에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충격을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받고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본격적으로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흑화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탈아론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본격적인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제국주의적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펼치기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시작한다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덧붙여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천연두의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퇴치도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늦춰지게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되었는데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국내에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최초로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종두법을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들여온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지석영의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종두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학교는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성난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군중에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불타버렸고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도피해야만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66042540</wp:posOffset>
                </wp:positionV>
                <wp:extent cx="4061460" cy="480060"/>
                <wp:effectExtent l="0" t="0" r="0" b="0"/>
                <wp:wrapNone/>
                <wp:docPr id="32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61460" cy="480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9-1.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갑신정변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참여자들의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밝힌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이유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0.4pt;margin-top:5200.2pt;width:319.8pt;height:3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" filled="f" stroked="f">
                <v:textbox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9-1.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갑신정변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참여자들의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밝힌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이유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66537840</wp:posOffset>
                </wp:positionV>
                <wp:extent cx="11498580" cy="5067300"/>
                <wp:effectExtent l="0" t="0" r="0" b="0"/>
                <wp:wrapNone/>
                <wp:docPr id="33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8580" cy="5067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공사였던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다케조에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신이치로는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이렇게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말했다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tbl>
                            <w:tblPr>
                              <w:tblStyle w:val="4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0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240" w:type="dxa"/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내가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어리석어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원세개에게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당했다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.'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spacing w:beforeLines="50" w:before="12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요약하면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주도자인데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원세개에게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속았으니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당연히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몸통은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자신이란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이야기다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평가</w:t>
                            </w:r>
                          </w:p>
                          <w:tbl>
                            <w:tblPr>
                              <w:tblStyle w:val="5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23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23" w:type="dxa"/>
                                  <w:tcBorders>
                                    <w:bottom w:val="single" w:sz="4" w:space="0" w:color="FFFFFF" w:themeColor="background1"/>
                                  </w:tcBorders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Lines="50" w:after="12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'(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옥균은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거짓말을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밥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먹듯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해내는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무능한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자야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제멋대로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행동하는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방탕아지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도쿄에서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조선인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일본인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할거</w:t>
                                  </w:r>
                                  <w:proofErr w:type="gramEnd"/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없이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닥치는대로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돈을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빌려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물쓰듯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말이지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결국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갑신년에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엉터리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때문이지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믿고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설익은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청년들이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성급하게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저질러서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그렇게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된거지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그렇다고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옥균이가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진짜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리더인가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나랑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홍영식이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다했지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 w:rsidR="00000000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23" w:type="dxa"/>
                                  <w:tcBorders>
                                    <w:top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권력을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움켜쥐는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것이지오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상감을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꽉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잡는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것이지오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옥균이가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어름어름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하다가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상감을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놓쳐서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고만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실패했지요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.'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spacing w:beforeLines="50" w:before="12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요약하면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'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때문에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망했다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'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정도로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요약된다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평가</w:t>
                            </w:r>
                          </w:p>
                          <w:tbl>
                            <w:tblPr>
                              <w:tblStyle w:val="5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25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25" w:type="dxa"/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갑신정변이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원인은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일본을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너무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믿은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등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여러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가지가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있겠으나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무엇보다도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앞뒤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재지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않고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반대만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내세운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민중의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무지몰각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때문이었다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양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洋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동서를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막론하고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민중의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조직이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없고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훈련된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후원이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없이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다만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몇몇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선각자만으로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성취된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개혁은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없을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그리스도는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로마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사람에게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처형되었으나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로마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미워한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아니고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미워하기는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유대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사람이었다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즉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동포가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알지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못한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탓이다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.'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1pt;margin-top:5239.2pt;width:905.4pt;height:39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" filled="f" stroked="f">
                <v:textbox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공사였던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다케조에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신이치로는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이렇게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말했다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tbl>
                      <w:tblPr>
                        <w:tblStyle w:val="4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4240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240" w:type="dxa"/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'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내가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어리석어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원세개에게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당했다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.'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spacing w:beforeLines="50" w:before="12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요약하면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주도자인데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원세개에게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속았으니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당연히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것이다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즉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몸통은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자신이란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이야기다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평가</w:t>
                      </w:r>
                    </w:p>
                    <w:tbl>
                      <w:tblPr>
                        <w:tblStyle w:val="5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823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23" w:type="dxa"/>
                            <w:tcBorders>
                              <w:bottom w:val="single" w:sz="4" w:space="0" w:color="FFFFFF" w:themeColor="background1"/>
                            </w:tcBorders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Lines="50" w:after="12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'(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옥균은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거짓말을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밥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먹듯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해내는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무능한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자야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제멋대로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행동하는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방탕아지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도쿄에서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조선인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일본인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할거</w:t>
                            </w:r>
                            <w:proofErr w:type="gramEnd"/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없이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닥치는대로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돈을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빌려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물쓰듯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말이지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결국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갑신년에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그런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엉터리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때문이지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믿고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설익은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청년들이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성급하게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저질러서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그렇게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된거지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그렇다고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옥균이가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진짜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리더인가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?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나랑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홍영식이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다했지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'</w:t>
                            </w:r>
                          </w:p>
                        </w:tc>
                      </w:tr>
                      <w:tr w:rsidR="00000000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23" w:type="dxa"/>
                            <w:tcBorders>
                              <w:top w:val="single" w:sz="4" w:space="0" w:color="FFFFFF" w:themeColor="background1"/>
                              <w:right w:val="single" w:sz="4" w:space="0" w:color="FFFFFF" w:themeColor="background1"/>
                            </w:tcBorders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'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권력을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움켜쥐는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것이지오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상감을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꽉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잡는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것이지오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옥균이가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어름어름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하다가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상감을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놓쳐서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고만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실패했지요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.'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spacing w:beforeLines="50" w:before="12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요약하면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'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때문에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망했다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'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정도로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요약된다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평가</w:t>
                      </w:r>
                    </w:p>
                    <w:tbl>
                      <w:tblPr>
                        <w:tblStyle w:val="5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825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25" w:type="dxa"/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'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갑신정변이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원인은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일본을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너무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믿은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여러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가지가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있겠으나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무엇보다도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앞뒤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재지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않고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반대만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내세운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민중의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무지몰각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때문이었다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양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洋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동서를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막론하고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민중의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조직이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없고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훈련된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후원이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없이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다만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몇몇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선각자만으로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성취된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개혁은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없을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그리스도는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로마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사람에게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처형되었으나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로마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미워한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아니고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미워하기는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유대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사람이었다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동포가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알지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못한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탓이다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.'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wordWrap w:val="0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71666100</wp:posOffset>
                </wp:positionV>
                <wp:extent cx="1897380" cy="492760"/>
                <wp:effectExtent l="0" t="0" r="0" b="0"/>
                <wp:wrapNone/>
                <wp:docPr id="34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7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9-2.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진짜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이유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1pt;margin-top:5643pt;width:149.4pt;height:3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9-2.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진짜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이유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72085200</wp:posOffset>
                </wp:positionV>
                <wp:extent cx="11551920" cy="8572500"/>
                <wp:effectExtent l="0" t="0" r="0" b="0"/>
                <wp:wrapNone/>
                <wp:docPr id="35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1920" cy="857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가장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보여준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인물이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윤치호의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아버지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윤웅렬이다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윤웅렬은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군대를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동원해서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지원하려고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했으나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틀어지는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같자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발을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뺐다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혹시나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성공할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있으니까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신고는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않았지만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윤웅렬은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수밖에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보았고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거기에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자신이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엮이는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대단히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경계했다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윤웅렬의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윤치호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일기에서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옮기면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다음과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같다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1.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임금을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위협한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順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아니고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逆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첫째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2.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외세를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믿고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의지하였으니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반드시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오래가지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못할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둘째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3.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인심이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불복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不服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變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안으로부터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일어날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셋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4.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청군이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곁에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앉아있는데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처음에는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비록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연유를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못하여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가만히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있으나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연유를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되면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반드시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병대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兵隊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몰아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들어갈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적은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대적할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사소한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일본병이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어찌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많은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청병을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대적할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있겠는가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?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넷째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5,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설상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여러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사람이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능히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순조롭게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뜻을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이룬다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하더라도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여러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민씨와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임금께서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친애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親愛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신하들을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죽이었으니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국왕과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왕비전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王妃殿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의향을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위배한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군부모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君父母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뜻을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거스르고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능히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位勢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지킬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있겠는가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?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실패할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다섯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째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이유이다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6.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만약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여러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사람의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많아서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조정을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채울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있다면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혹은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길이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있다고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하겠다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서너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사람이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임금의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사랑을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잃고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아래로는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민심을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잃고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있으며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곁에는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淸人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안으로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군부모의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미움을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받고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밖으로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붕당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朋黨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도움이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없으니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능히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순성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順成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꾀할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있겠는가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?</w:t>
                            </w: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5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92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892" w:type="dxa"/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반드시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실패할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터인데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도리어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스스로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깨닫지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못하고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있으니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어리석고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한스럽다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우리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부자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父子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끌어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들여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같은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무리로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삼으려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하니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두렵다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그러나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좇으면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역적이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역적이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되면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망하게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되니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가히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진퇴유곡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進退維谷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어떻게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해야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좋을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것인가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삼전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三殿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임금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왕비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세자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성위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聖位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께서는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바야흐로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위급한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지경에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놓여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있어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혼자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힘으로라도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난을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구하고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싶다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그러나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세상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사람들은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나의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본심을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알지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못하고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도리어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나를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김씨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김옥균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당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黨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이라고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그것은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내가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형조판서에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제수된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원인이다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즉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지금의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형세로는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사람들이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나를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의심하여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해치려고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하니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어찌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두렵고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원통하지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않겠는가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그러하니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우선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이리로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도망쳐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와서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다시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뒷일을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의논하려는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wordWrap w:val="0"/>
                              <w:spacing w:beforeLines="100" w:before="24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윤치호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역시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같은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이야기를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tbl>
                            <w:tblPr>
                              <w:tblStyle w:val="5-6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94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907" w:type="dxa"/>
                                  <w:hideMark/>
                                </w:tcPr>
                                <w:p w:rsidR="00000000" w:rsidRDefault="002D42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물론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국민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가운데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독립당의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사업을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이해한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사람은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없었을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것이외다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첫째로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임금님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몸에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손을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대이어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억지로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정사를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변혁하였다는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둘째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일본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공모하였다는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것으로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크게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오해를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사서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아주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역적으로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몰렸던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것입니다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hint="eastAsia"/>
                                      <w:b w:val="0"/>
                                      <w:kern w:val="2"/>
                                      <w:sz w:val="30"/>
                                      <w:szCs w:val="30"/>
                                    </w:rPr>
                                    <w:t>.'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wordWrap w:val="0"/>
                              <w:spacing w:beforeLines="50" w:before="12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이유는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부자의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이야기만으로도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대부분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나오고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현재의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연구도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저것과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차이가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없다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1pt;margin-top:5676pt;width:909.6pt;height:6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가장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보여준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인물이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윤치호의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아버지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윤웅렬이다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윤웅렬은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군대를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동원해서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지원하려고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했으나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틀어지는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같자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발을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뺐다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혹시나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성공할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있으니까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신고는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않았지만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윤웅렬은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수밖에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보았고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거기에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자신이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엮이는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대단히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경계했다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윤웅렬의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윤치호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일기에서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옮기면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다음과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같다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1.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임금을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위협한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順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아니고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逆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첫째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2.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외세를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믿고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의지하였으니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반드시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오래가지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못할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둘째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3.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인심이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불복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不服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變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안으로부터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일어날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셋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4.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청군이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곁에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앉아있는데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처음에는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비록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연유를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못하여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가만히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있으나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연유를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되면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반드시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병대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兵隊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몰아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들어갈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적은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대적할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사소한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일본병이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어찌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많은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청병을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대적할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있겠는가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?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넷째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5,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설상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여러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사람이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능히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순조롭게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뜻을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이룬다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하더라도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여러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민씨와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임금께서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친애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親愛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신하들을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죽이었으니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국왕과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왕비전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王妃殿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의향을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위배한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군부모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君父母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뜻을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거스르고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능히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位勢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지킬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있겠는가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?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실패할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다섯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째</w:t>
                      </w:r>
                      <w:proofErr w:type="gramEnd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이유이다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6.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만약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여러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사람의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많아서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조정을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채울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있다면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혹은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길이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있다고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하겠다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그러나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서너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사람이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임금의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사랑을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잃고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아래로는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민심을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잃고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있으며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곁에는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淸人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안으로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군부모의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미움을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받고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밖으로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붕당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朋黨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도움이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없으니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능히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순성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順成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꾀할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있겠는가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?</w:t>
                      </w: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5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892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892" w:type="dxa"/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반드시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실패할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터인데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도리어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스스로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깨닫지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못하고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있으니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어리석고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한스럽다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우리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부자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父子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끌어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들여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같은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무리로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삼으려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하니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두렵다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좇으면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역적이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역적이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되면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망하게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되니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가히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진퇴유곡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進退維谷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어떻게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해야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좋을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것인가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?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삼전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三殿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임금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왕비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세자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성위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聖位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께서는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바야흐로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위급한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지경에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놓여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있어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혼자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힘으로라도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난을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구하고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싶다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세상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사람들은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나의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본심을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알지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못하고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도리어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나를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김씨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당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黨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이라고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한다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그것은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내가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형조판서에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제수된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원인이다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그런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지금의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형세로는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사람들이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나를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의심하여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해치려고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하니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어찌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두렵고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원통하지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않겠는가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?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그러하니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우선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이리로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도망쳐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와서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다시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뒷일을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의논하려는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wordWrap w:val="0"/>
                        <w:spacing w:beforeLines="100" w:before="24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윤치호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역시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같은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이야기를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tbl>
                      <w:tblPr>
                        <w:tblStyle w:val="5-6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894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907" w:type="dxa"/>
                            <w:hideMark/>
                          </w:tcPr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both"/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물론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국민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가운데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독립당의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사업을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이해한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사람은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없었을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것이외다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첫째로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임금님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몸에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손을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대이어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억지로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정사를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변혁하였다는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둘째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공모하였다는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것으로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크게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오해를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사서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아주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역적으로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몰렸던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것입니다</w:t>
                            </w:r>
                            <w:r>
                              <w:rPr>
                                <w:rFonts w:ascii="서울한강 장체 M" w:eastAsia="서울한강 장체 M" w:hAnsi="서울한강 장체 M" w:hint="eastAsia"/>
                                <w:b w:val="0"/>
                                <w:kern w:val="2"/>
                                <w:sz w:val="30"/>
                                <w:szCs w:val="30"/>
                              </w:rPr>
                              <w:t>.'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wordWrap w:val="0"/>
                        <w:spacing w:beforeLines="50" w:before="12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이유는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부자의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이야기만으로도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대부분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나오고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실제로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현재의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연구도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저것과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차이가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없다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58148220</wp:posOffset>
                </wp:positionV>
                <wp:extent cx="1097280" cy="492760"/>
                <wp:effectExtent l="0" t="0" r="0" b="0"/>
                <wp:wrapNone/>
                <wp:docPr id="29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72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9.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말로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1pt;margin-top:4578.6pt;width:86.4pt;height:3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9.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말로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58605420</wp:posOffset>
                </wp:positionV>
                <wp:extent cx="11551920" cy="7330440"/>
                <wp:effectExtent l="0" t="0" r="0" b="0"/>
                <wp:wrapNone/>
                <wp:docPr id="30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1920" cy="733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Times New Roman" w:hAnsi="Times New Roman"/>
                                <w:noProof/>
                                <w:szCs w:val="20"/>
                              </w:rPr>
                              <w:drawing>
                                <wp:inline distT="0" distB="0" distL="0" distR="0">
                                  <wp:extent cx="3611880" cy="1097280"/>
                                  <wp:effectExtent l="0" t="0" r="7620" b="7620"/>
                                  <wp:docPr id="2" name="그림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18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Lines="50" w:before="12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"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놔두고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어딜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가는가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?"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라는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말에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마음이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흔들려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도망치는걸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포기하고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박영교와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함께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끝까지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호위하였다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위안스카이와도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안면이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있었고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벼슬도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높은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사람이라서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"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죽이진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않겠지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"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했던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것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같지만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오조유가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청군이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데려가려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만류하던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과정에서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조선군에게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살해당했다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덤으로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아버지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홍순목은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영의정이었음에도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자결한다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자세한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것은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해당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항목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망명하여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10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여년을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방랑하며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지낸다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 10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여년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보낸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자객을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피해다니다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상하이에서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결국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홍종우에게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리볼버로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살해당한다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시신은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보존되어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돌아오고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시신은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오체분시를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머리는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한성에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효수된다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골수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친일반민족행위자가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갑오개혁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2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김홍집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내각에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영향력을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확대하려던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의도로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귀국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복권되어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일하다가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몰아내려는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반란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음모를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꾸미다가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걸려서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탈출한다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싫어하는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인물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순위권에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꼽히게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하지만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내에서도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영향력을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발휘해서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독립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협회에서도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박정양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윤치호와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더불어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세력이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강했고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'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대통령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음모설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'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까진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나왔다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독립협회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주도로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개설된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중추원의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첫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의제였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추천에서도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자리했다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경술국치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작위를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받는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부유한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친일파로의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삶을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살았다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청군에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함께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참살된다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동생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서재창을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비롯한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일가와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집안이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몰락하고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가까스로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도망쳤다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생활하다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나중에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독립협회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대한민국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임시정부에서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필립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제이슨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(Philip Jaisohn)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등장한다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교포들을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위한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지원도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서광범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건너갔으나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냉대와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무관심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속에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호의를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갖게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함께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망명했다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막노동으로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돈을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벌어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최초로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학위를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획득한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시민권을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취득하고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연방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하급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관료로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갑오개혁으로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잠시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귀국해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김홍집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내각에서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맡았다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을미사변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친일파의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입지가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약해지면서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공사로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파견되었지만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파천으로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정권이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교체된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파직되었다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미국에서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생을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마감한다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1pt;margin-top:4614.6pt;width:909.6pt;height:57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" filled="f" stroked="f">
                <v:textbox>
                  <w:txbxContent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eastAsia="Times New Roman" w:hAnsi="Times New Roman"/>
                          <w:noProof/>
                          <w:szCs w:val="20"/>
                        </w:rPr>
                        <w:drawing>
                          <wp:inline distT="0" distB="0" distL="0" distR="0">
                            <wp:extent cx="3611880" cy="1097280"/>
                            <wp:effectExtent l="0" t="0" r="7620" b="7620"/>
                            <wp:docPr id="2" name="그림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1880" cy="109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2D428A">
                      <w:pPr>
                        <w:pStyle w:val="a5"/>
                        <w:spacing w:beforeLines="50" w:before="12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"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놔두고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어딜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가는가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?"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라는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말에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마음이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흔들려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도망치는걸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포기하고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박영교와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함께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끝까지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호위하였다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위안스카이와도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안면이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있었고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벼슬도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높은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사람이라서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"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죽이진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않겠지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"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했던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것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같지만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오조유가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청군이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데려가려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만류하던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과정에서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조선군에게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살해당했다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덤으로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아버지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홍순목은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영의정이었음에도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자결한다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자세한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것은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해당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항목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망명하여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10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여년을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방랑하며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지낸다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 10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여년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보낸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자객을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피해다니다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상하이에서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결국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홍종우에게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리볼버로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살해당한다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시신은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보존되어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돌아오고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시신은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오체분시를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머리는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한성에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효수된다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골수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친일반민족행위자가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갑오개혁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2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김홍집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내각에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영향력을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확대하려던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의도로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귀국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복권되어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일하다가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몰아내려는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반란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음모를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꾸미다가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걸려서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탈출한다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싫어하는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인물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순위권에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꼽히게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하지만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내에서도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영향력을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발휘해서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독립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협회에서도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박정양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윤치호와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더불어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세력이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강했고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'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대통령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음모설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'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까진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나왔다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독립협회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주도로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개설된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중추원의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첫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의제였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추천에서도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자리했다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경술국치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작위를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받는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부유한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친일파로의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삶을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살았다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그러나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청군에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함께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참살된다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동생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서재창을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비롯한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일가와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집안이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몰락하고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가까스로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도망쳤다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생활하다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나중에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독립협회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대한민국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임시정부에서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필립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제이슨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(Philip Jaisohn)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등장한다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교포들을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위한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지원도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서광범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건너갔으나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냉대와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무관심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속에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호의를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갖게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함께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망명했다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막노동으로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돈을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벌어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최초로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학위를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획득한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시민권을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취득하고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연방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하급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관료로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갑오개혁으로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잠시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귀국해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김홍집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내각에서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맡았다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을미사변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친일파의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입지가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약해지면서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공사로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파견되었지만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파천으로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정권이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교체된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파직되었다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미국에서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생을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마감한다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46146720</wp:posOffset>
                </wp:positionV>
                <wp:extent cx="11483340" cy="2216150"/>
                <wp:effectExtent l="0" t="0" r="0" b="0"/>
                <wp:wrapNone/>
                <wp:docPr id="25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83340" cy="2216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한국사의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가장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대표적인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삼일천하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사례로도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유명하다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미처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공포도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전에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필두로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쿠데타의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주역임을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눈치챈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명성황후가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위안스카이에게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원병을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요청해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주둔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1500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명의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청국군이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출동하여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12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6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오후부터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만으로는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2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창덕궁을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공격하는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바람에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궁궐은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삽시간에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전쟁터가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되었고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수적으로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불리한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세력은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공사가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약속을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어기고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철수하자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틀렸음을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김옥균·박영효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제물포를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거쳐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망명하였다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와중에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공사관이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정부는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훗날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배상금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문제로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조약을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체결한다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나아가서는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간섭이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심해졌고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일본과의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알력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다툼이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심해져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훗날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청일전쟁의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불씨가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0.4pt;margin-top:3633.6pt;width:904.2pt;height:17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한국사의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가장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대표적인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삼일천하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사례로도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유명하다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그러나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미처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공포도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전에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필두로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쿠데타의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주역임을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눈치챈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명성황후가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위안스카이에게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원병을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요청해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주둔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1500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명의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청국군이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출동하여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12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6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오후부터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만으로는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2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창덕궁을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공격하는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바람에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궁궐은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삽시간에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전쟁터가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되었고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수적으로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불리한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세력은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공사가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약속을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어기고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철수하자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틀렸음을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김옥균·박영효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제물포를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거쳐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망명하였다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와중에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공사관이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정부는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훗날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배상금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문제로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조약을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체결한다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나아가서는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간섭이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심해졌고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일본과의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알력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다툼이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심해져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훗날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청일전쟁의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불씨가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27675840</wp:posOffset>
                </wp:positionV>
                <wp:extent cx="3802380" cy="492760"/>
                <wp:effectExtent l="0" t="0" r="0" b="0"/>
                <wp:wrapNone/>
                <wp:docPr id="18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갑신정변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91pt;margin-top:2179.2pt;width:299.4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5.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갑신정변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28178760</wp:posOffset>
                </wp:positionV>
                <wp:extent cx="11544300" cy="8522335"/>
                <wp:effectExtent l="0" t="0" r="0" b="0"/>
                <wp:wrapNone/>
                <wp:docPr id="19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44300" cy="8522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noProof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1884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12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4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저녁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6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우정국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연회가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열릴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즈음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사전에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준비한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폭탄으로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혼란을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일으키려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하지만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폭탄이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불발되자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이웃집에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불을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질러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혼란을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일으킨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사전에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포섭한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자객들로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사대당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요인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암살을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시도했지만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정작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중상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입히는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수준으로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끝났다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핵심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멤버들과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절친한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사이였다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죽동에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집은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개화파들이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모이던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곳이기도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사대당으로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기울어지자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위기감을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느낀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갑신정변을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일으킨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것이라고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해석도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결국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미국에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보빙사로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함께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가기까지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홍영식은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사사로운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저버릴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부상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당한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함께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집으로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옮긴다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그리고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묄렌도르프는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미국인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선교사의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집에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데리고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가는데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...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의사가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바로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드라마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제중원에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나오는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호러스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뉴턴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알렌이다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당시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과다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출혈로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사경을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헤메이고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있던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터라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알렌이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없었다면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죽었을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것이다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여하간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민영익은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큰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배신감을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느껴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철천지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원수가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알렌은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눈에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띄어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한미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외교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선교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의료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활동에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지대한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공을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세우고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동시에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고종을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엿먹이게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된다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noProof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hAnsi="Times New Roman"/>
                                <w:noProof/>
                                <w:szCs w:val="20"/>
                              </w:rPr>
                              <w:drawing>
                                <wp:inline distT="0" distB="0" distL="0" distR="0">
                                  <wp:extent cx="5173980" cy="4183380"/>
                                  <wp:effectExtent l="0" t="0" r="7620" b="7620"/>
                                  <wp:docPr id="4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3980" cy="418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양상을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표현한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del w:id="1" w:author="Unknown"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사실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급진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개화파가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짧은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시간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내에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뛰어갔던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길을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측정하거나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실제로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걸어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보면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상당히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멀다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.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축지법을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써도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기분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30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~ 40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분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(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…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).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자기들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목숨이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걸린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일이니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초인적인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힘이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발휘되었던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 xml:space="preserve"> 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듯</w:delText>
                              </w:r>
                              <w:r>
                                <w:rPr>
                                  <w:rFonts w:ascii="서울남산체 M" w:eastAsia="서울남산체 M" w:hAnsi="서울남산체 M" w:hint="eastAsia"/>
                                  <w:strike/>
                                  <w:color w:val="A6A6A6" w:themeColor="background1" w:themeShade="A6"/>
                                  <w:sz w:val="30"/>
                                  <w:szCs w:val="30"/>
                                </w:rPr>
                                <w:delText>.</w:delText>
                              </w:r>
                            </w:del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사실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개화파가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짧은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시간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내에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뛰어갔던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길을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측정하거나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실제로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걸어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보면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상당히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축지법을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써도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기분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30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~ 40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…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).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자기들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목숨이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걸린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일이니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초인적인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힘이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발휘되었던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듯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trike/>
                                <w:color w:val="A6A6A6" w:themeColor="background1" w:themeShade="A6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바로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창덕궁으로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려가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사대당과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청군이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변을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일으켰다고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거짓으로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보고하고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왕을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경우궁으로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옮긴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200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명과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유수였던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서울남산체 M" w:hAnsi="Cambria" w:cs="Cambria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이끄는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군대와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휘하의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별기군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50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명으로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하여금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호위케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다음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본래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우정국</w:t>
                            </w:r>
                            <w:r>
                              <w:rPr>
                                <w:rFonts w:ascii="Cambria" w:eastAsia="서울남산체 M" w:hAnsi="Cambria" w:cs="Cambria"/>
                                <w:sz w:val="30"/>
                                <w:szCs w:val="30"/>
                              </w:rPr>
                              <w:t>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연회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장소에서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처리하려다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사대당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요인인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한규직·이조연·윤태준을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죽이고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입궐하던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왕실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척족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세력인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민영목·민태호·조영하를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죽였다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1pt;margin-top:2218.8pt;width:909pt;height:67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noProof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1884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12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4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저녁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6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우정국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연회가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열릴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즈음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사전에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준비한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폭탄으로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혼란을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일으키려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하지만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폭탄이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불발되자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이웃집에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불을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질러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혼란을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일으킨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사전에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포섭한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자객들로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사대당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요인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암살을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시도했지만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정작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중상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입히는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수준으로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끝났다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핵심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멤버들과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절친한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사이였다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죽동에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집은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개화파들이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모이던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곳이기도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사대당으로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기울어지자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위기감을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느낀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갑신정변을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일으킨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것이라고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해석도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결국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미국에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보빙사로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함께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가기까지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홍영식은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사사로운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저버릴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부상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당한</w:t>
                      </w:r>
                      <w:proofErr w:type="gramEnd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함께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집으로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옮긴다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그리고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묄렌도르프는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미국인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선교사의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집에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데리고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가는데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...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의사가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바로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드라마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제중원에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나오는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호러스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뉴턴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알렌이다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당시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과다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출혈로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사경을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헤메이고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있던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터라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알렌이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없었다면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죽었을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것이다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..</w:t>
                      </w:r>
                      <w:proofErr w:type="gramEnd"/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여하간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민영익은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큰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배신감을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느껴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철천지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원수가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알렌은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눈에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띄어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한미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외교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선교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의료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활동에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지대한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공을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세우고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동시에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고종을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엿먹이게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된다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noProof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eastAsia="Times New Roman" w:hAnsi="Times New Roman"/>
                          <w:noProof/>
                          <w:szCs w:val="20"/>
                        </w:rPr>
                        <w:drawing>
                          <wp:inline distT="0" distB="0" distL="0" distR="0">
                            <wp:extent cx="5173980" cy="4183380"/>
                            <wp:effectExtent l="0" t="0" r="7620" b="7620"/>
                            <wp:docPr id="4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3980" cy="4183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양상을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표현한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del w:id="2" w:author="Unknown"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사실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급진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개화파가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짧은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시간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내에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뛰어갔던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길을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측정하거나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실제로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걸어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보면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상당히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멀다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.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축지법을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써도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기분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30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~ 40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분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(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…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).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자기들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목숨이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걸린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일이니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초인적인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힘이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발휘되었던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 xml:space="preserve"> 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듯</w:delText>
                        </w:r>
                        <w:r>
                          <w:rPr>
                            <w:rFonts w:ascii="서울남산체 M" w:eastAsia="서울남산체 M" w:hAnsi="서울남산체 M" w:hint="eastAsia"/>
                            <w:strike/>
                            <w:color w:val="A6A6A6" w:themeColor="background1" w:themeShade="A6"/>
                            <w:sz w:val="30"/>
                            <w:szCs w:val="30"/>
                          </w:rPr>
                          <w:delText>.</w:delText>
                        </w:r>
                      </w:del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사실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개화파가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짧은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시간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내에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뛰어갔던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길을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측정하거나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실제로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걸어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보면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상당히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멀다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축지법을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써도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기분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30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~ 40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분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…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).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자기들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목숨이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걸린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일이니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초인적인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힘이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발휘되었던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듯</w:t>
                      </w:r>
                      <w:r>
                        <w:rPr>
                          <w:rFonts w:ascii="서울남산체 M" w:eastAsia="서울남산체 M" w:hAnsi="서울남산체 M" w:hint="eastAsia"/>
                          <w:strike/>
                          <w:color w:val="A6A6A6" w:themeColor="background1" w:themeShade="A6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바로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창덕궁으로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려가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사대당과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청군이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변을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일으켰다고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거짓으로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보고하고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왕을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경우궁으로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옮긴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200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명과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유수였던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Cambria" w:eastAsia="서울남산체 M" w:hAnsi="Cambria" w:cs="Cambria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이끄는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군대와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휘하의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별기군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50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명으로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하여금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호위케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다음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본래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우정국</w:t>
                      </w:r>
                      <w:r>
                        <w:rPr>
                          <w:rFonts w:ascii="Cambria" w:eastAsia="서울남산체 M" w:hAnsi="Cambria" w:cs="Cambria"/>
                          <w:sz w:val="30"/>
                          <w:szCs w:val="30"/>
                        </w:rPr>
                        <w:t>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연회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장소에서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처리하려다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사대당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요인인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한규직·이조연·윤태준을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죽이고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입궐하던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왕실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척족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세력인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민영목·민태호·조영하를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죽였다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36492180</wp:posOffset>
                </wp:positionV>
                <wp:extent cx="3802380" cy="492760"/>
                <wp:effectExtent l="0" t="0" r="0" b="0"/>
                <wp:wrapNone/>
                <wp:docPr id="21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6.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정강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14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조와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내각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개편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1pt;margin-top:2873.4pt;width:299.4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6.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정강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14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조와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내각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개편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36979860</wp:posOffset>
                </wp:positionV>
                <wp:extent cx="11544300" cy="8511540"/>
                <wp:effectExtent l="0" t="0" r="0" b="0"/>
                <wp:wrapNone/>
                <wp:docPr id="22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44300" cy="8511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Lines="50" w:after="12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이튿날인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12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5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개화파는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정강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14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조와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새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인사를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발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표했다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tbl>
                            <w:tblPr>
                              <w:tblStyle w:val="4-60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71"/>
                            </w:tblGrid>
                            <w:tr w:rsidR="0000000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571" w:type="dxa"/>
                                  <w:hideMark/>
                                </w:tcPr>
                                <w:p w:rsidR="00000000" w:rsidRDefault="002D428A">
                                  <w:pPr>
                                    <w:widowControl/>
                                    <w:wordWrap/>
                                    <w:autoSpaceDE/>
                                    <w:spacing w:after="0" w:line="240" w:lineRule="auto"/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1.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청에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잡혀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흥선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대원군을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곧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돌아오게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종래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청에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대하여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행하던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조공의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허례를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폐지한다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:rsidR="00000000" w:rsidRDefault="002D428A">
                                  <w:pPr>
                                    <w:spacing w:after="0" w:line="240" w:lineRule="auto"/>
                                    <w:rPr>
                                      <w:rFonts w:ascii="서울남산 장체 M" w:eastAsia="서울남산 장체 M" w:hAnsi="서울남산 장체 M" w:cs="Arial" w:hint="eastAsia"/>
                                      <w:color w:val="373A3C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2.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문벌을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폐지하여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인민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평등의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권리를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세워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능력에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따라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관리를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임명한다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3.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지조법을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개혁하여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관리의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부정을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막고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백성을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보호하며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국가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재정을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넉넉하게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4.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내시부를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폐지하고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중에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재능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있는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자만을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등용한다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5.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전후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간사한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관리와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탐관오리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가운데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현저한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자를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처벌한다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6.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각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도의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환상미를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영구히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받지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않는다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7.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규장각을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폐지한다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8.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급히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순사를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두어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도둑을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방지한다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9.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혜상공국을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혁파한다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10.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귀양살이를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있는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자와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옥에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갇혀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있는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자는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그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정상을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참작하여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적당히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형을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감한다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>11. 4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영을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합하여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영으로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영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중에서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장정을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선발하여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근위대를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급히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설치한다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12.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모든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재정은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호조에서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통할한다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13.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대신과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참찬은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의정부에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모여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정령을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의결하고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반포한다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14.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정부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6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조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외에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불필요한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관청을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폐지하고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대신과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참찬으로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하여금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이것을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심의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처리하도록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한다</w:t>
                                  </w:r>
                                  <w:r>
                                    <w:rPr>
                                      <w:rFonts w:ascii="서울한강 장체 M" w:eastAsia="서울한강 장체 M" w:hAnsi="서울한강 장체 M" w:cs="Arial" w:hint="eastAsia"/>
                                      <w:b w:val="0"/>
                                      <w:color w:val="000000" w:themeColor="text1"/>
                                      <w:sz w:val="30"/>
                                      <w:szCs w:val="30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000000" w:rsidRDefault="002D428A">
                            <w:pPr>
                              <w:pStyle w:val="a5"/>
                              <w:spacing w:beforeLines="100" w:before="24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흥선대원군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계열과도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교섭하여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영의정에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이재원·좌의정에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이재선·병조판서에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이재완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李載完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종친이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[21]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됨과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동시에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대원군의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장남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이재면을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의정부좌찬성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우참찬에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그러나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핵심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요직은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우의정에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홍영식·형조판서에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윤웅렬·전후양영사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前後兩營使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판윤에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박영효·이조판서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홍문관제학에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申箕善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·좌우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양영사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외무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독판에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서광범·외무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참의에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윤치호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승정원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도승지에는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임명되었다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전위대로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병조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정령관으로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임명하여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군사권과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재정권을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장악하였다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헌종의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계비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효정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왕후의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조카이며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동시에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집안사람인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홍순형도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공조판서로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임명되었다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그밖에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온건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정변에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반대하지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않던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김홍집을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한성부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판윤으로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김윤식을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예조판서로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임명하였다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참판이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국가의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재정을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책임졌다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각국에게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수립을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통고하는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구성하고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혁신정강으로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문화의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14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항목을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내세웠다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첫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대목은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청나라와의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종주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관계를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대원군을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귀국시킨다는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대목이었다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외에는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문벌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신분제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철폐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환곡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의정부와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6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특히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중심의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재정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규장각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내용이었다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1pt;margin-top:2911.8pt;width:909pt;height:67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" filled="f" stroked="f">
                <v:textbox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Lines="50" w:after="12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이튿날인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12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5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개화파는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정강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14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조와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새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인사를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발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표했다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tbl>
                      <w:tblPr>
                        <w:tblStyle w:val="4-60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7571"/>
                      </w:tblGrid>
                      <w:tr w:rsidR="0000000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571" w:type="dxa"/>
                            <w:hideMark/>
                          </w:tcPr>
                          <w:p w:rsidR="00000000" w:rsidRDefault="002D428A">
                            <w:pPr>
                              <w:widowControl/>
                              <w:wordWrap/>
                              <w:autoSpaceDE/>
                              <w:spacing w:after="0" w:line="240" w:lineRule="auto"/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청에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잡혀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흥선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대원군을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곧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돌아오게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하며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종래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청에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대하여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행하던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조공의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허례를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폐지한다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spacing w:after="0" w:line="240" w:lineRule="auto"/>
                              <w:rPr>
                                <w:rFonts w:ascii="서울남산 장체 M" w:eastAsia="서울남산 장체 M" w:hAnsi="서울남산 장체 M" w:cs="Arial" w:hint="eastAsia"/>
                                <w:color w:val="373A3C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문벌을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폐지하여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인민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평등의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권리를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세워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능력에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따라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관리를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임명한다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3.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지조법을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개혁하여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관리의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부정을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막고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백성을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보호하며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국가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재정을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넉넉하게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4.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내시부를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폐지하고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그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중에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재능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있는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자만을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등용한다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5.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전후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간사한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관리와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탐관오리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가운데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현저한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처벌한다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6.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각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도의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환상미를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영구히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받지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않는다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7.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규장각을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폐지한다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8.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급히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순사를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두어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도둑을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방지한다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9.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혜상공국을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혁파한다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10.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귀양살이를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있는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옥에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갇혀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있는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자는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그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정상을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참작하여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적당히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형을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감한다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11. 4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합하여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영으로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영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중에서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장정을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선발하여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근위대를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급히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설치한다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12.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모든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재정은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호조에서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통할한다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13.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대신과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참찬은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의정부에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모여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정령을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의결하고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반포한다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14.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정부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6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조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외에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불필요한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관청을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폐지하고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대신과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참찬으로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하여금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이것을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심의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처리하도록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한다</w:t>
                            </w:r>
                            <w:r>
                              <w:rPr>
                                <w:rFonts w:ascii="서울한강 장체 M" w:eastAsia="서울한강 장체 M" w:hAnsi="서울한강 장체 M" w:cs="Arial" w:hint="eastAsia"/>
                                <w:b w:val="0"/>
                                <w:color w:val="000000" w:themeColor="text1"/>
                                <w:sz w:val="30"/>
                                <w:szCs w:val="3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c>
                      </w:tr>
                    </w:tbl>
                    <w:p w:rsidR="00000000" w:rsidRDefault="002D428A">
                      <w:pPr>
                        <w:pStyle w:val="a5"/>
                        <w:spacing w:beforeLines="100" w:before="24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흥선대원군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계열과도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교섭하여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영의정에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이재원·좌의정에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이재선·병조판서에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이재완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李載完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종친이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[21]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됨과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동시에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대원군의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장남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이재면을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의정부좌찬성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우참찬에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그러나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핵심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요직은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우의정에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홍영식·형조판서에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윤웅렬·전후양영사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前後兩營使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판윤에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박영효·이조판서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홍문관제학에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申箕善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·좌우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양영사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외무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독판에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서광범·외무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참의에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윤치호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승정원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도승지에는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임명되었다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전위대로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병조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정령관으로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임명하여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군사권과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재정권을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장악하였다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헌종의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계비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효정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왕후의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조카이며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동시에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집안사람인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홍순형도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공조판서로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임명되었다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그밖에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온건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정변에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반대하지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않던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김홍집을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한성부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판윤으로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김윤식을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예조판서로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임명하였다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참판이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국가의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재정을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책임졌다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각국에게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수립을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통고하는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구성하고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혁신정강으로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문화의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14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항목을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내세웠다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첫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대목은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청나라와의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종주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관계를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대원군을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귀국시킨다는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대목이었다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외에는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문벌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신분제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철폐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환곡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의정부와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6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특히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중심의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재정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규장각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내용이었다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15674340</wp:posOffset>
                </wp:positionV>
                <wp:extent cx="3802380" cy="492760"/>
                <wp:effectExtent l="0" t="0" r="0" b="0"/>
                <wp:wrapNone/>
                <wp:docPr id="14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238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3.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정변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주도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세력의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인적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구성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0.4pt;margin-top:1234.2pt;width:299.4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3.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정변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주도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세력의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인적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40"/>
                          <w:szCs w:val="40"/>
                        </w:rPr>
                        <w:t>구성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16177260</wp:posOffset>
                </wp:positionV>
                <wp:extent cx="11529060" cy="4141470"/>
                <wp:effectExtent l="0" t="0" r="0" b="0"/>
                <wp:wrapNone/>
                <wp:docPr id="15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9060" cy="4141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후기에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봉건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체제의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틀을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깨트리고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자본주의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및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근대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나아가려는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출신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지식인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및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양반들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변화시키려는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목적을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가지고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뭉치게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낡은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정치를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개혁하고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정세에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맞추어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변화시키려는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목적을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가지고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중심으로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서광범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[2],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이규완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유혁로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정난교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신응희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이루어져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있으며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문명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서적을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통해서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실학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사상의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긍정적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요소와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흐름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및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자본주의에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새로운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지식을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습득함으로써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눈을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뜨기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시작했다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평균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25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그야말로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엘리트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열혈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청년들이었다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유일하게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30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대였으며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19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이들은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자신들을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개화당으로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그리고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모든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세력을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수구당이라고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불렀다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전개되는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나라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안팎의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변화에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관심을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가지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동지를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모으는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운동의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수단으로써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서구의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근대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문물에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관심을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표명하던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고종에게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적극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접근하였다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결과물로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수신사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및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시찰단에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적극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참여하였다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91pt;margin-top:1273.8pt;width:907.8pt;height:3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후기에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봉건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체제의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틀을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깨트리고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자본주의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및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근대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나아가려는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출신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지식인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및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양반들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변화시키려는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목적을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가지고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뭉치게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낡은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정치를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개혁하고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정세에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맞추어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변화시키려는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목적을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가지고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중심으로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서광범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[2],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이규완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유혁로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정난교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신응희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이루어져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있으며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문명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서적을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통해서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실학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사상의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긍정적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요소와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흐름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및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자본주의에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새로운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지식을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습득함으로써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눈을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뜨기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시작했다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평균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25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그야말로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엘리트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열혈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청년들이었다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유일하게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30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대였으며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19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이들은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자신들을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개화당으로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그리고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모든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세력을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수구당이라고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불렀다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전개되는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나라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안팎의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변화에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관심을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가지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동지를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모으는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운동의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수단으로써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서구의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근대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문물에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관심을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표명하던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고종에게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적극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접근하였다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결과물로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수신사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및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시찰단에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적극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참여하였다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1668780</wp:posOffset>
                </wp:positionV>
                <wp:extent cx="11468100" cy="12054840"/>
                <wp:effectExtent l="0" t="0" r="0" b="0"/>
                <wp:wrapNone/>
                <wp:docPr id="11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68100" cy="1205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개화파의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쿠데타</w:t>
                            </w:r>
                            <w:r>
                              <w:rPr>
                                <w:rFonts w:ascii="서울남산체 M" w:eastAsia="서울남산체 M" w:hAnsi="서울남산체 M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(1)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우정국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축하연에서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정권의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핵심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인사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민태호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제거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왕과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장악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(2) 14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발표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실제로는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80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여개조가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있었다고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하는데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조서는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바로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폐기되었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갑신일록에는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14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개조만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전해짐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인물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박영효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홍영식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서재필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서광범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Times New Roman" w:hAnsi="Times New Roman"/>
                                <w:noProof/>
                                <w:szCs w:val="20"/>
                              </w:rPr>
                              <w:drawing>
                                <wp:inline distT="0" distB="0" distL="0" distR="0">
                                  <wp:extent cx="4762500" cy="2811780"/>
                                  <wp:effectExtent l="0" t="0" r="0" b="7620"/>
                                  <wp:docPr id="6" name="그림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0" cy="2811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경과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내용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(1)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자주성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천명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종주권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부인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대원군의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귀국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요구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입헌군주제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지향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, 4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영으로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개편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(2)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경제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재정의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일원화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호조로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지조법의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토지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세금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혜상공국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혁파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환곡제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(3)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신분제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주장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규장각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폐지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주장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(4)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청나라의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진압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위로부터의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개혁이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실패로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돌아감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(5)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민중들의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공사관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공격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→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한성조약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배상금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, 1885)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갑신정변의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한계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외세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막기위하여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또다른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외세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끌어들임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즉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진정한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의미의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독립이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아님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②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국가의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제일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중요한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국방문제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언급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자체가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없음</w:t>
                            </w:r>
                          </w:p>
                          <w:p w:rsidR="00000000" w:rsidRDefault="002D428A">
                            <w:pPr>
                              <w:pStyle w:val="a5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③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백성들의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토지개혁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문제가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없음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민중의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지지를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전혀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얻지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못한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000000" w:rsidRDefault="002D428A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2.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텐진조약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(1885</w:t>
                            </w:r>
                            <w:proofErr w:type="gramStart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청나라와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사이에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체결된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조약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양국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공동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철군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,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개입시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통보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) -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텐진조약이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9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년뒤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조선땅에서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청일전쟁이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일어나는데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결정적인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역할을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됨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91pt;margin-top:131.4pt;width:903pt;height:9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" filled="f" stroked="f">
                <v:textbox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개화파의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쿠데타</w:t>
                      </w:r>
                      <w:r>
                        <w:rPr>
                          <w:rFonts w:ascii="서울남산체 M" w:eastAsia="서울남산체 M" w:hAnsi="서울남산체 M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.</w:t>
                      </w:r>
                    </w:p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(1)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우정국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축하연에서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정권의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핵심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인사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민태호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제거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왕과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장악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(2) 14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발표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실제로는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80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여개조가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있었다고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하는데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조서는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바로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폐기되었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갑신일록에는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14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개조만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전해짐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인물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박영효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홍영식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서재필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서광범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noProof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eastAsia="Times New Roman" w:hAnsi="Times New Roman"/>
                          <w:noProof/>
                          <w:szCs w:val="20"/>
                        </w:rPr>
                        <w:drawing>
                          <wp:inline distT="0" distB="0" distL="0" distR="0">
                            <wp:extent cx="4762500" cy="2811780"/>
                            <wp:effectExtent l="0" t="0" r="0" b="7620"/>
                            <wp:docPr id="6" name="그림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0" cy="2811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경과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내용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(1)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자주성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천명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종주권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부인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대원군의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귀국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요구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입헌군주제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지향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, 4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영으로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개편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(2)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경제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재정의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일원화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호조로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지조법의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토지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세금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혜상공국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혁파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환곡제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(3)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신분제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주장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규장각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폐지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주장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(4)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청나라의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진압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위로부터의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개혁이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실패로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돌아감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(5)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민중들의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공사관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공격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→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한성조약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배상금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, 1885)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갑신정변의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한계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외세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막기위하여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또다른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외세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끌어들임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즉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진정한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의미의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독립이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아님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②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국가의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제일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중요한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국방문제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언급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자체가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없음</w:t>
                      </w:r>
                    </w:p>
                    <w:p w:rsidR="00000000" w:rsidRDefault="002D428A">
                      <w:pPr>
                        <w:pStyle w:val="a5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③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백성들의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토지개혁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문제가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없음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민중의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지지를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전혀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얻지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못한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</w:p>
                    <w:p w:rsidR="00000000" w:rsidRDefault="002D428A">
                      <w:pPr>
                        <w:pStyle w:val="a5"/>
                        <w:spacing w:before="0" w:beforeAutospacing="0" w:after="0" w:afterAutospacing="0"/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2.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텐진조약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(1885</w:t>
                      </w:r>
                      <w:proofErr w:type="gramStart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 :</w:t>
                      </w:r>
                      <w:proofErr w:type="gramEnd"/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청나라와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사이에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체결된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조약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양국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공동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철군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,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개입시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통보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) -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텐진조약이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9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년뒤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조선땅에서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청일전쟁이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일어나는데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결정적인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역할을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14599920</wp:posOffset>
                </wp:positionV>
                <wp:extent cx="11551920" cy="1002030"/>
                <wp:effectExtent l="0" t="0" r="0" b="0"/>
                <wp:wrapNone/>
                <wp:docPr id="3" name="TextBox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1920" cy="1002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0000" w:rsidRDefault="002D42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rPr>
                                <w:rFonts w:ascii="서울남산체 M" w:eastAsia="서울남산체 M" w:hAnsi="서울남산체 M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1884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갑신년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)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김옥균을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중심으로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개화파가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서구식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근대화를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목표로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일으킨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정변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고종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부부의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신병도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확보했고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과단성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있는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숙청에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비해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허무하게도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삼일천하로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끝났다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시간이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너무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없어서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급하게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일처리를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하다보니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청나라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군을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막아주기로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했었던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일본의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뒷통수에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한계를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노출했다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.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현재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조계사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자리인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우정총국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개국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축하연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에서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방아쇠를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당겼다</w:t>
                            </w:r>
                            <w:r>
                              <w:rPr>
                                <w:rFonts w:ascii="서울남산체 M" w:eastAsia="서울남산체 M" w:hAnsi="서울남산체 M" w:hint="eastAsia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1pt;margin-top:1149.6pt;width:909.6pt;height:7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" filled="f" stroked="f">
                <v:textbox style="mso-fit-shape-to-text:t">
                  <w:txbxContent>
                    <w:p w:rsidR="00000000" w:rsidRDefault="002D428A">
                      <w:pPr>
                        <w:pStyle w:val="a5"/>
                        <w:wordWrap w:val="0"/>
                        <w:spacing w:before="0" w:beforeAutospacing="0" w:after="0" w:afterAutospacing="0"/>
                        <w:rPr>
                          <w:rFonts w:ascii="서울남산체 M" w:eastAsia="서울남산체 M" w:hAnsi="서울남산체 M"/>
                          <w:sz w:val="30"/>
                          <w:szCs w:val="30"/>
                        </w:rPr>
                      </w:pP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1884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(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갑신년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)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김옥균을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중심으로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개화파가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서구식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근대화를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목표로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일으킨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정변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고종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부부의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신병도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확보했고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과단성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있는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숙청에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비해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허무하게도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삼일천하로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끝났다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시간이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너무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없어서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급하게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일처리를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하다보니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청나라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군을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막아주기로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했었던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일본의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뒷통수에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한계를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노출했다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.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현재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조계사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자리인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우정총국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개국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축하연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에서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방아쇠를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당겼다</w:t>
                      </w:r>
                      <w:r>
                        <w:rPr>
                          <w:rFonts w:ascii="서울남산체 M" w:eastAsia="서울남산체 M" w:hAnsi="서울남산체 M" w:hint="eastAsia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15552420</wp:posOffset>
                </wp:positionH>
                <wp:positionV relativeFrom="paragraph">
                  <wp:posOffset>-114300</wp:posOffset>
                </wp:positionV>
                <wp:extent cx="3599815" cy="81032350"/>
                <wp:effectExtent l="0" t="0" r="635" b="6350"/>
                <wp:wrapNone/>
                <wp:docPr id="1" name="직사각형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9815" cy="8103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C437" id="직사각형 6" o:spid="_x0000_s1026" style="position:absolute;left:0;text-align:left;margin-left:1224.6pt;margin-top:-9pt;width:283.45pt;height:63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" fillcolor="#bfbfbf [2412]" stroked="f" strokeweight="1pt"/>
            </w:pict>
          </mc:Fallback>
        </mc:AlternateContent>
      </w:r>
    </w:p>
    <w:sectPr w:rsidR="002D428A">
      <w:pgSz w:w="11906" w:h="16838"/>
      <w:pgMar w:top="1440" w:right="2880" w:bottom="1440" w:left="28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서울남산체 M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서울한강 장체 M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서울남산 장체 M">
    <w:panose1 w:val="02020503020101020101"/>
    <w:charset w:val="81"/>
    <w:family w:val="roman"/>
    <w:pitch w:val="variable"/>
    <w:sig w:usb0="800002A7" w:usb1="39D7FCFB" w:usb2="00000014" w:usb3="00000000" w:csb0="0008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AE"/>
    <w:rsid w:val="002D428A"/>
    <w:rsid w:val="00BB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28A5A-D4FA-4480-B0D6-528650A0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6" w:lineRule="auto"/>
      <w:jc w:val="both"/>
    </w:pPr>
    <w:rPr>
      <w:rFonts w:hAnsiTheme="minorHAns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semiHidden/>
    <w:qFormat/>
    <w:pPr>
      <w:ind w:leftChars="400" w:left="800"/>
    </w:pPr>
  </w:style>
  <w:style w:type="table" w:styleId="a7">
    <w:name w:val="Table Grid"/>
    <w:basedOn w:val="a1"/>
    <w:uiPriority w:val="39"/>
    <w:pPr>
      <w:jc w:val="both"/>
    </w:pPr>
    <w:rPr>
      <w:rFonts w:hAnsiTheme="minorHAnsi"/>
      <w:kern w:val="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pPr>
      <w:jc w:val="both"/>
    </w:pPr>
    <w:rPr>
      <w:rFonts w:hAnsiTheme="minorHAnsi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pPr>
      <w:jc w:val="both"/>
    </w:pPr>
    <w:rPr>
      <w:rFonts w:hAnsiTheme="minorHAnsi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1"/>
    <w:uiPriority w:val="49"/>
    <w:pPr>
      <w:jc w:val="both"/>
    </w:pPr>
    <w:rPr>
      <w:rFonts w:hAnsiTheme="minorHAnsi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pPr>
      <w:jc w:val="both"/>
    </w:pPr>
    <w:rPr>
      <w:rFonts w:hAnsiTheme="minorHAnsi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1"/>
    <w:uiPriority w:val="51"/>
    <w:pPr>
      <w:jc w:val="both"/>
    </w:pPr>
    <w:rPr>
      <w:rFonts w:hAnsiTheme="minorHAnsi"/>
      <w:color w:val="538135" w:themeColor="accent6" w:themeShade="BF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1">
    <w:name w:val="List Table 6 Colorful Accent 1"/>
    <w:basedOn w:val="a1"/>
    <w:uiPriority w:val="51"/>
    <w:pPr>
      <w:jc w:val="both"/>
    </w:pPr>
    <w:rPr>
      <w:rFonts w:hAnsiTheme="minorHAnsi"/>
      <w:color w:val="2F5496" w:themeColor="accent1" w:themeShade="BF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0">
    <w:name w:val="List Table 4 Accent 6"/>
    <w:basedOn w:val="a1"/>
    <w:uiPriority w:val="49"/>
    <w:pPr>
      <w:jc w:val="both"/>
    </w:pPr>
    <w:rPr>
      <w:rFonts w:hAnsiTheme="minorHAnsi"/>
      <w:kern w:val="2"/>
      <w:szCs w:val="22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A182-D374-462B-B195-1AF05BD8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기원</dc:creator>
  <cp:keywords/>
  <dc:description/>
  <cp:lastModifiedBy>성 기원</cp:lastModifiedBy>
  <cp:revision>2</cp:revision>
  <dcterms:created xsi:type="dcterms:W3CDTF">2019-05-25T02:00:00Z</dcterms:created>
  <dcterms:modified xsi:type="dcterms:W3CDTF">2019-05-25T02:00:00Z</dcterms:modified>
</cp:coreProperties>
</file>